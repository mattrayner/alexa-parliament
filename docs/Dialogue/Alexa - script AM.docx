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B2F3" w14:textId="77777777" w:rsidR="00B140DF" w:rsidRDefault="00B140DF" w:rsidP="00B140DF">
      <w:pPr>
        <w:pStyle w:val="p1"/>
      </w:pPr>
      <w:r>
        <w:rPr>
          <w:b/>
          <w:bCs/>
        </w:rPr>
        <w:t xml:space="preserve">Alexa, open </w:t>
      </w:r>
      <w:del w:id="0" w:author="MAYERS, Alan" w:date="2017-06-14T14:41:00Z">
        <w:r w:rsidDel="00061BDC">
          <w:rPr>
            <w:b/>
            <w:bCs/>
          </w:rPr>
          <w:delText>parliament</w:delText>
        </w:r>
      </w:del>
      <w:ins w:id="1" w:author="MAYERS, Alan" w:date="2017-06-14T14:41:00Z">
        <w:r w:rsidR="00061BDC">
          <w:rPr>
            <w:b/>
            <w:bCs/>
          </w:rPr>
          <w:t>Parliament</w:t>
        </w:r>
      </w:ins>
    </w:p>
    <w:p w14:paraId="3F5AFE4D" w14:textId="77777777" w:rsidR="00B140DF" w:rsidRDefault="00B140DF" w:rsidP="00B140DF">
      <w:pPr>
        <w:pStyle w:val="p1"/>
      </w:pPr>
      <w:r>
        <w:t>Welcome to Parliament. Say, 'what's on', to find out what</w:t>
      </w:r>
      <w:ins w:id="2" w:author="MAYERS, Alan" w:date="2017-06-14T14:38:00Z">
        <w:r w:rsidR="00061BDC">
          <w:t>’</w:t>
        </w:r>
      </w:ins>
      <w:r>
        <w:t>s happening today at the Houses of Parliament. Or say, 'help', for more information.</w:t>
      </w:r>
    </w:p>
    <w:p w14:paraId="20DAAAB7" w14:textId="77777777" w:rsidR="00B140DF" w:rsidRDefault="00B140DF" w:rsidP="00B140DF">
      <w:pPr>
        <w:pStyle w:val="p1"/>
      </w:pPr>
      <w:r>
        <w:t>—</w:t>
      </w:r>
    </w:p>
    <w:p w14:paraId="7FD3E0AE" w14:textId="77777777" w:rsidR="00B140DF" w:rsidRDefault="00B140DF" w:rsidP="00B140DF">
      <w:pPr>
        <w:pStyle w:val="p1"/>
      </w:pPr>
      <w:r>
        <w:t>Try saying, 'what's on'.</w:t>
      </w:r>
    </w:p>
    <w:p w14:paraId="7E5F67DF" w14:textId="77777777" w:rsidR="00B140DF" w:rsidRDefault="00B140DF" w:rsidP="00B140DF">
      <w:pPr>
        <w:pStyle w:val="p2"/>
      </w:pPr>
    </w:p>
    <w:p w14:paraId="2D20CF2C" w14:textId="77777777" w:rsidR="00B140DF" w:rsidRDefault="00B140DF" w:rsidP="00B140DF">
      <w:pPr>
        <w:pStyle w:val="p2"/>
      </w:pPr>
    </w:p>
    <w:p w14:paraId="5EB899E2" w14:textId="77777777" w:rsidR="00B140DF" w:rsidRDefault="00B140DF" w:rsidP="00B140DF">
      <w:pPr>
        <w:pStyle w:val="p1"/>
      </w:pPr>
      <w:r>
        <w:rPr>
          <w:b/>
          <w:bCs/>
        </w:rPr>
        <w:t>Alexa, Ask Parliament Help</w:t>
      </w:r>
    </w:p>
    <w:p w14:paraId="6AF45734" w14:textId="77777777" w:rsidR="00B140DF" w:rsidRDefault="00B140DF" w:rsidP="00B140DF">
      <w:pPr>
        <w:pStyle w:val="p1"/>
      </w:pPr>
      <w:r>
        <w:t xml:space="preserve">Parliament for Alexa, can tell you what's on today at the Houses of Parliament. Try saying, 'what's on', to hear about the events at both </w:t>
      </w:r>
      <w:commentRangeStart w:id="3"/>
      <w:commentRangeStart w:id="4"/>
      <w:r>
        <w:t>houses</w:t>
      </w:r>
      <w:commentRangeEnd w:id="3"/>
      <w:r w:rsidR="00061BDC">
        <w:rPr>
          <w:rStyle w:val="CommentReference"/>
          <w:rFonts w:asciiTheme="minorHAnsi" w:hAnsiTheme="minorHAnsi" w:cstheme="minorBidi"/>
        </w:rPr>
        <w:commentReference w:id="3"/>
      </w:r>
      <w:commentRangeEnd w:id="4"/>
      <w:r w:rsidR="00FD2D59">
        <w:rPr>
          <w:rStyle w:val="CommentReference"/>
          <w:rFonts w:asciiTheme="minorHAnsi" w:hAnsiTheme="minorHAnsi" w:cstheme="minorBidi"/>
        </w:rPr>
        <w:commentReference w:id="4"/>
      </w:r>
      <w:r>
        <w:t>. Alternatively, say, 'what</w:t>
      </w:r>
      <w:ins w:id="5" w:author="MAYERS, Alan" w:date="2017-06-14T14:40:00Z">
        <w:r w:rsidR="00061BDC">
          <w:t>’</w:t>
        </w:r>
      </w:ins>
      <w:r>
        <w:t xml:space="preserve">s on at the </w:t>
      </w:r>
      <w:del w:id="6" w:author="MAYERS, Alan" w:date="2017-06-14T14:40:00Z">
        <w:r w:rsidDel="00061BDC">
          <w:delText>commons'</w:delText>
        </w:r>
      </w:del>
      <w:ins w:id="7" w:author="MAYERS, Alan" w:date="2017-06-14T14:40:00Z">
        <w:r w:rsidR="00061BDC">
          <w:t>Commons'</w:t>
        </w:r>
      </w:ins>
      <w:r>
        <w:t>, or, 'what</w:t>
      </w:r>
      <w:ins w:id="8" w:author="MAYERS, Alan" w:date="2017-06-14T14:40:00Z">
        <w:r w:rsidR="00061BDC">
          <w:t>’</w:t>
        </w:r>
      </w:ins>
      <w:r>
        <w:t xml:space="preserve">s on in the </w:t>
      </w:r>
      <w:commentRangeStart w:id="9"/>
      <w:commentRangeStart w:id="10"/>
      <w:del w:id="11" w:author="MAYERS, Alan" w:date="2017-06-14T14:40:00Z">
        <w:r w:rsidDel="00061BDC">
          <w:delText>lords'</w:delText>
        </w:r>
      </w:del>
      <w:ins w:id="12" w:author="MAYERS, Alan" w:date="2017-06-14T14:40:00Z">
        <w:r w:rsidR="00061BDC">
          <w:t>Lords</w:t>
        </w:r>
        <w:commentRangeEnd w:id="9"/>
        <w:r w:rsidR="00061BDC">
          <w:rPr>
            <w:rStyle w:val="CommentReference"/>
            <w:rFonts w:asciiTheme="minorHAnsi" w:hAnsiTheme="minorHAnsi" w:cstheme="minorBidi"/>
          </w:rPr>
          <w:commentReference w:id="9"/>
        </w:r>
      </w:ins>
      <w:commentRangeEnd w:id="10"/>
      <w:r w:rsidR="002B0327">
        <w:rPr>
          <w:rStyle w:val="CommentReference"/>
          <w:rFonts w:asciiTheme="minorHAnsi" w:hAnsiTheme="minorHAnsi" w:cstheme="minorBidi"/>
        </w:rPr>
        <w:commentReference w:id="10"/>
      </w:r>
      <w:ins w:id="13" w:author="MAYERS, Alan" w:date="2017-06-14T14:40:00Z">
        <w:r w:rsidR="00061BDC">
          <w:t>'</w:t>
        </w:r>
      </w:ins>
      <w:r>
        <w:t>, to hear about the events at a specific house.</w:t>
      </w:r>
    </w:p>
    <w:p w14:paraId="3AC25981" w14:textId="77777777" w:rsidR="00B140DF" w:rsidRDefault="00B140DF" w:rsidP="00B140DF">
      <w:pPr>
        <w:pStyle w:val="p1"/>
      </w:pPr>
      <w:r>
        <w:t>—</w:t>
      </w:r>
    </w:p>
    <w:p w14:paraId="4CF08E31" w14:textId="77777777" w:rsidR="00B140DF" w:rsidRDefault="00B140DF" w:rsidP="00B140DF">
      <w:pPr>
        <w:pStyle w:val="p1"/>
      </w:pPr>
      <w:r>
        <w:t>Try saying, 'what's on'.</w:t>
      </w:r>
    </w:p>
    <w:p w14:paraId="438BCFF5" w14:textId="77777777" w:rsidR="00B140DF" w:rsidRDefault="00B140DF" w:rsidP="00B140DF">
      <w:pPr>
        <w:pStyle w:val="p2"/>
      </w:pPr>
    </w:p>
    <w:p w14:paraId="65B5C1E5" w14:textId="77777777" w:rsidR="00B140DF" w:rsidRDefault="00B140DF" w:rsidP="00B140DF">
      <w:pPr>
        <w:pStyle w:val="p2"/>
      </w:pPr>
    </w:p>
    <w:p w14:paraId="08DC4A82" w14:textId="77777777" w:rsidR="00B140DF" w:rsidRDefault="00B140DF" w:rsidP="00B140DF">
      <w:pPr>
        <w:pStyle w:val="p2"/>
      </w:pPr>
    </w:p>
    <w:p w14:paraId="06230850" w14:textId="77777777" w:rsidR="00B140DF" w:rsidRDefault="00B140DF" w:rsidP="00B140DF">
      <w:pPr>
        <w:pStyle w:val="p1"/>
      </w:pPr>
      <w:r>
        <w:rPr>
          <w:b/>
          <w:bCs/>
        </w:rPr>
        <w:t>Alexa, Ask Parliament What's on</w:t>
      </w:r>
    </w:p>
    <w:p w14:paraId="0902A98D" w14:textId="77777777" w:rsidR="00B140DF" w:rsidRDefault="00B140DF" w:rsidP="00B140DF">
      <w:pPr>
        <w:pStyle w:val="p1"/>
      </w:pPr>
      <w:r>
        <w:t xml:space="preserve">There are 2 events on at the Houses of Parliament today. 1 </w:t>
      </w:r>
      <w:ins w:id="14" w:author="MAYERS, Alan" w:date="2017-06-14T14:45:00Z">
        <w:r w:rsidR="00FE24D6">
          <w:t>i</w:t>
        </w:r>
      </w:ins>
      <w:del w:id="15" w:author="MAYERS, Alan" w:date="2017-06-14T14:45:00Z">
        <w:r w:rsidDel="00FE24D6">
          <w:delText>I</w:delText>
        </w:r>
      </w:del>
      <w:r>
        <w:t>n the House of Commons and 1 in the House of Lords. Would you like to hear more?</w:t>
      </w:r>
    </w:p>
    <w:p w14:paraId="462F3A73" w14:textId="77777777" w:rsidR="00B140DF" w:rsidRDefault="00B140DF" w:rsidP="00B140DF">
      <w:pPr>
        <w:pStyle w:val="p1"/>
      </w:pPr>
      <w:r>
        <w:t>—</w:t>
      </w:r>
    </w:p>
    <w:p w14:paraId="1CE21869" w14:textId="77777777" w:rsidR="00B140DF" w:rsidRDefault="00B140DF" w:rsidP="00B140DF">
      <w:pPr>
        <w:pStyle w:val="p1"/>
      </w:pPr>
      <w:r>
        <w:t>Would you like to hear more?</w:t>
      </w:r>
    </w:p>
    <w:p w14:paraId="28CF2453" w14:textId="77777777" w:rsidR="00B140DF" w:rsidRDefault="00B140DF" w:rsidP="00B140DF">
      <w:pPr>
        <w:pStyle w:val="p2"/>
      </w:pPr>
    </w:p>
    <w:p w14:paraId="2DB15620" w14:textId="77777777" w:rsidR="00B140DF" w:rsidRDefault="00B140DF" w:rsidP="00B140DF">
      <w:pPr>
        <w:pStyle w:val="p2"/>
      </w:pPr>
    </w:p>
    <w:p w14:paraId="0741D887" w14:textId="77777777" w:rsidR="00B140DF" w:rsidRDefault="00B140DF" w:rsidP="00B140DF">
      <w:pPr>
        <w:pStyle w:val="p2"/>
      </w:pPr>
    </w:p>
    <w:p w14:paraId="041C70CA" w14:textId="77777777" w:rsidR="00B140DF" w:rsidRDefault="00B140DF" w:rsidP="00B140DF">
      <w:pPr>
        <w:pStyle w:val="p1"/>
      </w:pPr>
      <w:r>
        <w:rPr>
          <w:b/>
          <w:bCs/>
        </w:rPr>
        <w:t>Alexa, Ask Parliament What's on</w:t>
      </w:r>
    </w:p>
    <w:p w14:paraId="521F9C45" w14:textId="77777777" w:rsidR="00B140DF" w:rsidRDefault="00B140DF" w:rsidP="00B140DF">
      <w:pPr>
        <w:pStyle w:val="p1"/>
      </w:pPr>
      <w:r>
        <w:t>There is 1 event on at the Houses of Parliament today. It is in the House of Commons. Would you like to hear more?</w:t>
      </w:r>
    </w:p>
    <w:p w14:paraId="21BAE753" w14:textId="77777777" w:rsidR="00B140DF" w:rsidRDefault="00B140DF" w:rsidP="00B140DF">
      <w:pPr>
        <w:pStyle w:val="p1"/>
      </w:pPr>
      <w:r>
        <w:t>—</w:t>
      </w:r>
    </w:p>
    <w:p w14:paraId="1A490FFB" w14:textId="77777777" w:rsidR="00B140DF" w:rsidRDefault="00B140DF" w:rsidP="00B140DF">
      <w:pPr>
        <w:pStyle w:val="p1"/>
      </w:pPr>
      <w:r>
        <w:t>Would you like to hear more?</w:t>
      </w:r>
    </w:p>
    <w:p w14:paraId="7FF6C5D4" w14:textId="77777777" w:rsidR="00B140DF" w:rsidRDefault="00B140DF" w:rsidP="00B140DF">
      <w:pPr>
        <w:pStyle w:val="p2"/>
      </w:pPr>
    </w:p>
    <w:p w14:paraId="39105851" w14:textId="77777777" w:rsidR="00B140DF" w:rsidRDefault="00B140DF" w:rsidP="00B140DF">
      <w:pPr>
        <w:pStyle w:val="p2"/>
      </w:pPr>
    </w:p>
    <w:p w14:paraId="4318F078" w14:textId="77777777" w:rsidR="00B140DF" w:rsidRDefault="00B140DF" w:rsidP="00B140DF">
      <w:pPr>
        <w:pStyle w:val="p2"/>
      </w:pPr>
    </w:p>
    <w:p w14:paraId="2ECE0BA7" w14:textId="77777777" w:rsidR="00B140DF" w:rsidRDefault="00B140DF" w:rsidP="00B140DF">
      <w:pPr>
        <w:pStyle w:val="p1"/>
      </w:pPr>
      <w:r>
        <w:rPr>
          <w:b/>
          <w:bCs/>
        </w:rPr>
        <w:t>Alexa, Ask Parliament What's on</w:t>
      </w:r>
    </w:p>
    <w:p w14:paraId="31A1DA43" w14:textId="77777777" w:rsidR="00B140DF" w:rsidRDefault="00B140DF" w:rsidP="00B140DF">
      <w:pPr>
        <w:pStyle w:val="p1"/>
      </w:pPr>
      <w:r>
        <w:t>There is 1 event on at the Houses of Parliament today. It is in the House of Lords. Would you like to hear more?</w:t>
      </w:r>
    </w:p>
    <w:p w14:paraId="293F18F4" w14:textId="77777777" w:rsidR="00B140DF" w:rsidRDefault="00B140DF" w:rsidP="00B140DF">
      <w:pPr>
        <w:pStyle w:val="p1"/>
      </w:pPr>
      <w:r>
        <w:t>—</w:t>
      </w:r>
    </w:p>
    <w:p w14:paraId="74AD0F98" w14:textId="77777777" w:rsidR="00B140DF" w:rsidRDefault="00B140DF" w:rsidP="00B140DF">
      <w:pPr>
        <w:pStyle w:val="p1"/>
      </w:pPr>
      <w:r>
        <w:t>Would you like to hear more?</w:t>
      </w:r>
    </w:p>
    <w:p w14:paraId="2E3C3AF2" w14:textId="77777777" w:rsidR="00B140DF" w:rsidRDefault="00B140DF" w:rsidP="00B140DF">
      <w:pPr>
        <w:pStyle w:val="p2"/>
      </w:pPr>
    </w:p>
    <w:p w14:paraId="57AE3226" w14:textId="77777777" w:rsidR="00B140DF" w:rsidRDefault="00B140DF" w:rsidP="00B140DF">
      <w:pPr>
        <w:pStyle w:val="p2"/>
      </w:pPr>
    </w:p>
    <w:p w14:paraId="50C6CCA5" w14:textId="77777777" w:rsidR="00B140DF" w:rsidRDefault="00B140DF" w:rsidP="00B140DF">
      <w:pPr>
        <w:pStyle w:val="p2"/>
      </w:pPr>
    </w:p>
    <w:p w14:paraId="75A5C4E8" w14:textId="77777777" w:rsidR="00B140DF" w:rsidRDefault="00B140DF" w:rsidP="00B140DF">
      <w:pPr>
        <w:pStyle w:val="p1"/>
      </w:pPr>
      <w:r>
        <w:rPr>
          <w:b/>
          <w:bCs/>
        </w:rPr>
        <w:t xml:space="preserve">Alexa, Ask Parliament What's on </w:t>
      </w:r>
      <w:commentRangeStart w:id="16"/>
      <w:commentRangeStart w:id="17"/>
      <w:r>
        <w:rPr>
          <w:b/>
          <w:bCs/>
        </w:rPr>
        <w:t>in</w:t>
      </w:r>
      <w:commentRangeEnd w:id="16"/>
      <w:r w:rsidR="00F75AE6">
        <w:rPr>
          <w:rStyle w:val="CommentReference"/>
          <w:rFonts w:asciiTheme="minorHAnsi" w:hAnsiTheme="minorHAnsi" w:cstheme="minorBidi"/>
        </w:rPr>
        <w:commentReference w:id="16"/>
      </w:r>
      <w:commentRangeEnd w:id="17"/>
      <w:r w:rsidR="00FD2D59">
        <w:rPr>
          <w:rStyle w:val="CommentReference"/>
          <w:rFonts w:asciiTheme="minorHAnsi" w:hAnsiTheme="minorHAnsi" w:cstheme="minorBidi"/>
        </w:rPr>
        <w:commentReference w:id="17"/>
      </w:r>
      <w:r>
        <w:rPr>
          <w:b/>
          <w:bCs/>
        </w:rPr>
        <w:t xml:space="preserve"> the </w:t>
      </w:r>
      <w:ins w:id="18" w:author="MAYERS, Alan" w:date="2017-06-14T14:46:00Z">
        <w:r w:rsidR="00FE24D6">
          <w:rPr>
            <w:b/>
            <w:bCs/>
          </w:rPr>
          <w:t>L</w:t>
        </w:r>
      </w:ins>
      <w:del w:id="19" w:author="MAYERS, Alan" w:date="2017-06-14T14:46:00Z">
        <w:r w:rsidDel="00FE24D6">
          <w:rPr>
            <w:b/>
            <w:bCs/>
          </w:rPr>
          <w:delText>l</w:delText>
        </w:r>
      </w:del>
      <w:r>
        <w:rPr>
          <w:b/>
          <w:bCs/>
        </w:rPr>
        <w:t>ords</w:t>
      </w:r>
    </w:p>
    <w:p w14:paraId="737FF8DB" w14:textId="77777777" w:rsidR="00B140DF" w:rsidRDefault="00B140DF" w:rsidP="00B140DF">
      <w:pPr>
        <w:pStyle w:val="p1"/>
      </w:pPr>
      <w:r>
        <w:t>There is 1 event on at the House of Lords today. Would you like to hear more?</w:t>
      </w:r>
    </w:p>
    <w:p w14:paraId="0F7ADE13" w14:textId="77777777" w:rsidR="00B140DF" w:rsidRDefault="00B140DF" w:rsidP="00B140DF">
      <w:pPr>
        <w:pStyle w:val="p1"/>
      </w:pPr>
      <w:r>
        <w:t>—</w:t>
      </w:r>
    </w:p>
    <w:p w14:paraId="77A643C2" w14:textId="77777777" w:rsidR="00B140DF" w:rsidRDefault="00B140DF" w:rsidP="00B140DF">
      <w:pPr>
        <w:pStyle w:val="p1"/>
      </w:pPr>
      <w:r>
        <w:t>Would you like to hear more?</w:t>
      </w:r>
    </w:p>
    <w:p w14:paraId="408266E8" w14:textId="77777777" w:rsidR="00B140DF" w:rsidRDefault="00B140DF" w:rsidP="00B140DF">
      <w:pPr>
        <w:pStyle w:val="p2"/>
      </w:pPr>
    </w:p>
    <w:p w14:paraId="65B2AED1" w14:textId="77777777" w:rsidR="00B140DF" w:rsidRDefault="00B140DF" w:rsidP="00B140DF">
      <w:pPr>
        <w:pStyle w:val="p2"/>
      </w:pPr>
    </w:p>
    <w:p w14:paraId="12E96E48" w14:textId="77777777" w:rsidR="00B140DF" w:rsidRDefault="00B140DF" w:rsidP="00B140DF">
      <w:pPr>
        <w:pStyle w:val="p2"/>
      </w:pPr>
    </w:p>
    <w:p w14:paraId="20387848" w14:textId="77777777" w:rsidR="00B140DF" w:rsidRDefault="00B140DF" w:rsidP="00B140DF">
      <w:pPr>
        <w:pStyle w:val="p1"/>
      </w:pPr>
      <w:r>
        <w:rPr>
          <w:b/>
          <w:bCs/>
        </w:rPr>
        <w:t xml:space="preserve">Alexa, Ask Parliament What's on in the </w:t>
      </w:r>
      <w:ins w:id="20" w:author="MAYERS, Alan" w:date="2017-06-14T14:46:00Z">
        <w:r w:rsidR="00FE24D6">
          <w:rPr>
            <w:b/>
            <w:bCs/>
          </w:rPr>
          <w:t>L</w:t>
        </w:r>
      </w:ins>
      <w:del w:id="21" w:author="MAYERS, Alan" w:date="2017-06-14T14:46:00Z">
        <w:r w:rsidDel="00FE24D6">
          <w:rPr>
            <w:b/>
            <w:bCs/>
          </w:rPr>
          <w:delText>l</w:delText>
        </w:r>
      </w:del>
      <w:r>
        <w:rPr>
          <w:b/>
          <w:bCs/>
        </w:rPr>
        <w:t>ords</w:t>
      </w:r>
    </w:p>
    <w:p w14:paraId="316B1782" w14:textId="77777777" w:rsidR="00B140DF" w:rsidRDefault="00B140DF" w:rsidP="00B140DF">
      <w:pPr>
        <w:pStyle w:val="p1"/>
      </w:pPr>
      <w:r>
        <w:t>There are 2 events on at the House of Lords today. Would you like to hear more?</w:t>
      </w:r>
    </w:p>
    <w:p w14:paraId="7471964A" w14:textId="77777777" w:rsidR="00B140DF" w:rsidRDefault="00B140DF" w:rsidP="00B140DF">
      <w:pPr>
        <w:pStyle w:val="p1"/>
      </w:pPr>
      <w:r>
        <w:t>—</w:t>
      </w:r>
    </w:p>
    <w:p w14:paraId="449F7A56" w14:textId="77777777" w:rsidR="00B140DF" w:rsidRDefault="00B140DF" w:rsidP="00B140DF">
      <w:pPr>
        <w:pStyle w:val="p1"/>
      </w:pPr>
      <w:r>
        <w:t>Would you like to hear more?</w:t>
      </w:r>
    </w:p>
    <w:p w14:paraId="35250CFC" w14:textId="77777777" w:rsidR="00B140DF" w:rsidRDefault="00B140DF" w:rsidP="00B140DF">
      <w:pPr>
        <w:pStyle w:val="p2"/>
      </w:pPr>
    </w:p>
    <w:p w14:paraId="696FEDEB" w14:textId="77777777" w:rsidR="00B140DF" w:rsidRDefault="00B140DF" w:rsidP="00B140DF">
      <w:pPr>
        <w:pStyle w:val="p2"/>
      </w:pPr>
    </w:p>
    <w:p w14:paraId="0607506D" w14:textId="77777777" w:rsidR="00B140DF" w:rsidRDefault="00B140DF" w:rsidP="00B140DF">
      <w:pPr>
        <w:pStyle w:val="p2"/>
      </w:pPr>
    </w:p>
    <w:p w14:paraId="61A52955" w14:textId="77777777" w:rsidR="00B140DF" w:rsidRDefault="00B140DF" w:rsidP="00B140DF">
      <w:pPr>
        <w:pStyle w:val="p1"/>
      </w:pPr>
      <w:r>
        <w:rPr>
          <w:b/>
          <w:bCs/>
        </w:rPr>
        <w:t xml:space="preserve">Alexa, Ask Parliament </w:t>
      </w:r>
      <w:del w:id="22" w:author="MAYERS, Alan" w:date="2017-06-14T14:49:00Z">
        <w:r w:rsidDel="00FE24D6">
          <w:rPr>
            <w:b/>
            <w:bCs/>
          </w:rPr>
          <w:delText xml:space="preserve">what’s </w:delText>
        </w:r>
      </w:del>
      <w:ins w:id="23" w:author="MAYERS, Alan" w:date="2017-06-14T14:49:00Z">
        <w:r w:rsidR="00FE24D6">
          <w:rPr>
            <w:b/>
            <w:bCs/>
          </w:rPr>
          <w:t xml:space="preserve">What’s </w:t>
        </w:r>
      </w:ins>
      <w:r>
        <w:rPr>
          <w:b/>
          <w:bCs/>
        </w:rPr>
        <w:t xml:space="preserve">on </w:t>
      </w:r>
      <w:commentRangeStart w:id="24"/>
      <w:r>
        <w:rPr>
          <w:b/>
          <w:bCs/>
        </w:rPr>
        <w:t>at</w:t>
      </w:r>
      <w:commentRangeEnd w:id="24"/>
      <w:r w:rsidR="005E17A6">
        <w:rPr>
          <w:rStyle w:val="CommentReference"/>
          <w:rFonts w:asciiTheme="minorHAnsi" w:hAnsiTheme="minorHAnsi" w:cstheme="minorBidi"/>
        </w:rPr>
        <w:commentReference w:id="24"/>
      </w:r>
      <w:r>
        <w:rPr>
          <w:b/>
          <w:bCs/>
        </w:rPr>
        <w:t xml:space="preserve"> the </w:t>
      </w:r>
      <w:ins w:id="25" w:author="MAYERS, Alan" w:date="2017-06-14T14:46:00Z">
        <w:r w:rsidR="00FE24D6">
          <w:rPr>
            <w:b/>
            <w:bCs/>
          </w:rPr>
          <w:t>C</w:t>
        </w:r>
      </w:ins>
      <w:del w:id="26" w:author="MAYERS, Alan" w:date="2017-06-14T14:46:00Z">
        <w:r w:rsidDel="00FE24D6">
          <w:rPr>
            <w:b/>
            <w:bCs/>
          </w:rPr>
          <w:delText>c</w:delText>
        </w:r>
      </w:del>
      <w:r>
        <w:rPr>
          <w:b/>
          <w:bCs/>
        </w:rPr>
        <w:t>ommons</w:t>
      </w:r>
    </w:p>
    <w:p w14:paraId="182F8383" w14:textId="77777777" w:rsidR="00B140DF" w:rsidRDefault="00B140DF" w:rsidP="00B140DF">
      <w:pPr>
        <w:pStyle w:val="p1"/>
      </w:pPr>
      <w:r>
        <w:t>There is 1 event on at the House of Commons today. Would you like to hear more?</w:t>
      </w:r>
    </w:p>
    <w:p w14:paraId="71D50610" w14:textId="77777777" w:rsidR="00B140DF" w:rsidRDefault="00B140DF" w:rsidP="00B140DF">
      <w:pPr>
        <w:pStyle w:val="p1"/>
      </w:pPr>
      <w:r>
        <w:t>—</w:t>
      </w:r>
    </w:p>
    <w:p w14:paraId="14568CF9" w14:textId="77777777" w:rsidR="00B140DF" w:rsidRDefault="00B140DF" w:rsidP="00B140DF">
      <w:pPr>
        <w:pStyle w:val="p1"/>
      </w:pPr>
      <w:r>
        <w:t>Would you like to hear more?</w:t>
      </w:r>
    </w:p>
    <w:p w14:paraId="576AFB5B" w14:textId="77777777" w:rsidR="00B140DF" w:rsidRDefault="00B140DF" w:rsidP="00B140DF">
      <w:pPr>
        <w:pStyle w:val="p2"/>
      </w:pPr>
    </w:p>
    <w:p w14:paraId="3E39B62A" w14:textId="77777777" w:rsidR="00B140DF" w:rsidRDefault="00B140DF" w:rsidP="00B140DF">
      <w:pPr>
        <w:pStyle w:val="p2"/>
      </w:pPr>
    </w:p>
    <w:p w14:paraId="470E3682" w14:textId="77777777" w:rsidR="00B140DF" w:rsidRDefault="00B140DF" w:rsidP="00B140DF">
      <w:pPr>
        <w:pStyle w:val="p2"/>
      </w:pPr>
    </w:p>
    <w:p w14:paraId="074DFD7C" w14:textId="77777777" w:rsidR="00B140DF" w:rsidRDefault="00B140DF" w:rsidP="00B140DF">
      <w:pPr>
        <w:pStyle w:val="p1"/>
      </w:pPr>
      <w:r>
        <w:rPr>
          <w:b/>
          <w:bCs/>
        </w:rPr>
        <w:t xml:space="preserve">Alexa, Ask Parliament </w:t>
      </w:r>
      <w:del w:id="27" w:author="MAYERS, Alan" w:date="2017-06-14T14:49:00Z">
        <w:r w:rsidDel="00FE24D6">
          <w:rPr>
            <w:b/>
            <w:bCs/>
          </w:rPr>
          <w:delText xml:space="preserve">what’s </w:delText>
        </w:r>
      </w:del>
      <w:ins w:id="28" w:author="MAYERS, Alan" w:date="2017-06-14T14:49:00Z">
        <w:r w:rsidR="00FE24D6">
          <w:rPr>
            <w:b/>
            <w:bCs/>
          </w:rPr>
          <w:t xml:space="preserve">What’s </w:t>
        </w:r>
      </w:ins>
      <w:r>
        <w:rPr>
          <w:b/>
          <w:bCs/>
        </w:rPr>
        <w:t xml:space="preserve">on at the </w:t>
      </w:r>
      <w:ins w:id="29" w:author="MAYERS, Alan" w:date="2017-06-14T14:47:00Z">
        <w:r w:rsidR="00FE24D6">
          <w:rPr>
            <w:b/>
            <w:bCs/>
          </w:rPr>
          <w:t>C</w:t>
        </w:r>
      </w:ins>
      <w:del w:id="30" w:author="MAYERS, Alan" w:date="2017-06-14T14:46:00Z">
        <w:r w:rsidDel="00FE24D6">
          <w:rPr>
            <w:b/>
            <w:bCs/>
          </w:rPr>
          <w:delText>c</w:delText>
        </w:r>
      </w:del>
      <w:r>
        <w:rPr>
          <w:b/>
          <w:bCs/>
        </w:rPr>
        <w:t>ommons</w:t>
      </w:r>
    </w:p>
    <w:p w14:paraId="560232DF" w14:textId="77777777" w:rsidR="00B140DF" w:rsidRDefault="00B140DF" w:rsidP="00B140DF">
      <w:pPr>
        <w:pStyle w:val="p1"/>
      </w:pPr>
      <w:r>
        <w:t>There are 2 events on at the House of Commons today. Would you like to hear more?</w:t>
      </w:r>
    </w:p>
    <w:p w14:paraId="2D667106" w14:textId="77777777" w:rsidR="00B140DF" w:rsidRDefault="00B140DF" w:rsidP="00B140DF">
      <w:pPr>
        <w:pStyle w:val="p1"/>
      </w:pPr>
      <w:r>
        <w:t>—</w:t>
      </w:r>
    </w:p>
    <w:p w14:paraId="4E0ACF1E" w14:textId="77777777" w:rsidR="00B140DF" w:rsidRDefault="00B140DF" w:rsidP="00B140DF">
      <w:pPr>
        <w:pStyle w:val="p1"/>
      </w:pPr>
      <w:r>
        <w:t>Would you like to hear more?</w:t>
      </w:r>
    </w:p>
    <w:p w14:paraId="0FB886DF" w14:textId="77777777" w:rsidR="00B140DF" w:rsidRDefault="00B140DF" w:rsidP="00B140DF">
      <w:pPr>
        <w:pStyle w:val="p2"/>
      </w:pPr>
    </w:p>
    <w:p w14:paraId="351ACBBD" w14:textId="77777777" w:rsidR="00B140DF" w:rsidRDefault="00B140DF" w:rsidP="00B140DF">
      <w:pPr>
        <w:pStyle w:val="p2"/>
      </w:pPr>
    </w:p>
    <w:p w14:paraId="6006EA60" w14:textId="77777777" w:rsidR="00B140DF" w:rsidRDefault="00B140DF" w:rsidP="00B140DF">
      <w:pPr>
        <w:pStyle w:val="p2"/>
      </w:pPr>
    </w:p>
    <w:p w14:paraId="045A411E" w14:textId="77777777" w:rsidR="00B140DF" w:rsidRDefault="00B140DF" w:rsidP="00B140DF">
      <w:pPr>
        <w:pStyle w:val="p1"/>
      </w:pPr>
      <w:r>
        <w:rPr>
          <w:b/>
          <w:bCs/>
        </w:rPr>
        <w:t>(in response to What’s on): No</w:t>
      </w:r>
    </w:p>
    <w:p w14:paraId="1580C004" w14:textId="77777777" w:rsidR="00B140DF" w:rsidRDefault="00B140DF" w:rsidP="00B140DF">
      <w:pPr>
        <w:pStyle w:val="p1"/>
      </w:pPr>
      <w:r>
        <w:t>Okay.</w:t>
      </w:r>
    </w:p>
    <w:p w14:paraId="07532210" w14:textId="77777777" w:rsidR="00B140DF" w:rsidRDefault="00B140DF" w:rsidP="00B140DF">
      <w:pPr>
        <w:pStyle w:val="p2"/>
      </w:pPr>
    </w:p>
    <w:p w14:paraId="1B4E73AA" w14:textId="77777777" w:rsidR="00B140DF" w:rsidRDefault="00B140DF" w:rsidP="00B140DF">
      <w:pPr>
        <w:pStyle w:val="p2"/>
      </w:pPr>
    </w:p>
    <w:p w14:paraId="2BB80EE9" w14:textId="77777777" w:rsidR="00B140DF" w:rsidRDefault="00B140DF" w:rsidP="00B140DF">
      <w:pPr>
        <w:pStyle w:val="p2"/>
      </w:pPr>
    </w:p>
    <w:p w14:paraId="4F20C56E" w14:textId="77777777" w:rsidR="00B140DF" w:rsidRDefault="00B140DF" w:rsidP="00B140DF">
      <w:pPr>
        <w:pStyle w:val="p1"/>
      </w:pPr>
      <w:r>
        <w:rPr>
          <w:b/>
          <w:bCs/>
        </w:rPr>
        <w:t>(in response to What’s on): Yes</w:t>
      </w:r>
    </w:p>
    <w:p w14:paraId="3742DD0F" w14:textId="77777777" w:rsidR="00B140DF" w:rsidRDefault="00B140DF" w:rsidP="00B140DF">
      <w:pPr>
        <w:pStyle w:val="p1"/>
      </w:pPr>
      <w:r>
        <w:t xml:space="preserve">in the House of Commons There is 1 Main Chamber event &lt;p&gt;&lt;s&gt;&lt;prosody pitch=\"low\"&gt; starting at 14:30 , Business &lt;/prosody&gt;&lt;/s&gt;Election of Commons Speaker&lt;/p&gt; &lt;break strength=\"strong\" /&gt; &lt;break strength=\"x-strong\" /&gt; in the House of Lords </w:t>
      </w:r>
      <w:ins w:id="31" w:author="MAYERS, Alan" w:date="2017-06-14T14:48:00Z">
        <w:r w:rsidR="00FE24D6">
          <w:t>t</w:t>
        </w:r>
      </w:ins>
      <w:del w:id="32" w:author="MAYERS, Alan" w:date="2017-06-14T14:48:00Z">
        <w:r w:rsidDel="00FE24D6">
          <w:delText>T</w:delText>
        </w:r>
      </w:del>
      <w:r>
        <w:t xml:space="preserve">here is 1 Main Chamber event &lt;p&gt;&lt;s&gt;&lt;prosody pitch=\"low\"&gt; starting at 14:30 , Swearing in of </w:t>
      </w:r>
      <w:del w:id="33" w:author="MAYERS, Alan" w:date="2017-06-14T14:48:00Z">
        <w:r w:rsidDel="00FE24D6">
          <w:delText xml:space="preserve">members </w:delText>
        </w:r>
      </w:del>
      <w:ins w:id="34" w:author="MAYERS, Alan" w:date="2017-06-14T14:48:00Z">
        <w:r w:rsidR="00FE24D6">
          <w:t xml:space="preserve">Members </w:t>
        </w:r>
      </w:ins>
      <w:r>
        <w:t>of the Lords &lt;/prosody&gt;&lt;/s&gt;&lt;break strength=\"strong\" /&gt;&lt;/p&gt; &lt;break strength=\"strong\" /&gt; &lt;break strength=\"x-strong\" /&gt; That's all for today.</w:t>
      </w:r>
    </w:p>
    <w:p w14:paraId="1B2768F6" w14:textId="77777777" w:rsidR="00B140DF" w:rsidRDefault="00B140DF" w:rsidP="00B140DF">
      <w:pPr>
        <w:pStyle w:val="p2"/>
      </w:pPr>
    </w:p>
    <w:p w14:paraId="51F2570B" w14:textId="77777777" w:rsidR="00B140DF" w:rsidRDefault="00B140DF" w:rsidP="00B140DF">
      <w:pPr>
        <w:pStyle w:val="p2"/>
      </w:pPr>
    </w:p>
    <w:p w14:paraId="59022B3E" w14:textId="77777777" w:rsidR="00B140DF" w:rsidRDefault="00B140DF" w:rsidP="00B140DF">
      <w:pPr>
        <w:pStyle w:val="p2"/>
      </w:pPr>
    </w:p>
    <w:p w14:paraId="4341D917" w14:textId="77777777" w:rsidR="00B140DF" w:rsidRDefault="00B140DF" w:rsidP="00B140DF">
      <w:pPr>
        <w:pStyle w:val="p1"/>
      </w:pPr>
      <w:r>
        <w:rPr>
          <w:b/>
          <w:bCs/>
        </w:rPr>
        <w:t>(in response to What’s on): Help</w:t>
      </w:r>
    </w:p>
    <w:p w14:paraId="503232F4" w14:textId="77777777" w:rsidR="00B140DF" w:rsidRDefault="00B140DF" w:rsidP="00B140DF">
      <w:pPr>
        <w:pStyle w:val="p1"/>
      </w:pPr>
      <w:r>
        <w:t>You can either say, 'yes', to hear more. Or, 'no', to cancel.</w:t>
      </w:r>
    </w:p>
    <w:p w14:paraId="30D98E30" w14:textId="77777777" w:rsidR="00B140DF" w:rsidRDefault="00B140DF" w:rsidP="00B140DF">
      <w:pPr>
        <w:pStyle w:val="p1"/>
      </w:pPr>
      <w:r>
        <w:t>—</w:t>
      </w:r>
    </w:p>
    <w:p w14:paraId="25308F39" w14:textId="77777777" w:rsidR="00B140DF" w:rsidRDefault="00B140DF" w:rsidP="00B140DF">
      <w:pPr>
        <w:pStyle w:val="p1"/>
      </w:pPr>
      <w:r>
        <w:t>You can either say, 'yes', to hear more. Or, 'no', to cancel.</w:t>
      </w:r>
    </w:p>
    <w:p w14:paraId="52F331A2" w14:textId="77777777" w:rsidR="00B140DF" w:rsidRDefault="00B140DF" w:rsidP="00B140DF">
      <w:pPr>
        <w:pStyle w:val="p2"/>
      </w:pPr>
    </w:p>
    <w:p w14:paraId="56C3E8F8" w14:textId="77777777" w:rsidR="00B140DF" w:rsidRDefault="00B140DF" w:rsidP="00B140DF">
      <w:pPr>
        <w:pStyle w:val="p2"/>
      </w:pPr>
    </w:p>
    <w:p w14:paraId="34CD591F" w14:textId="77777777" w:rsidR="00B140DF" w:rsidRDefault="00B140DF" w:rsidP="00B140DF">
      <w:pPr>
        <w:pStyle w:val="p2"/>
      </w:pPr>
    </w:p>
    <w:p w14:paraId="44E0CABC" w14:textId="77777777" w:rsidR="00B140DF" w:rsidRDefault="00B140DF" w:rsidP="00B140DF">
      <w:pPr>
        <w:pStyle w:val="p1"/>
      </w:pPr>
      <w:r>
        <w:rPr>
          <w:b/>
          <w:bCs/>
        </w:rPr>
        <w:t>Alexa, Ask Parliament What's on</w:t>
      </w:r>
    </w:p>
    <w:p w14:paraId="7ECE6B48" w14:textId="77777777" w:rsidR="00B140DF" w:rsidRDefault="00B140DF" w:rsidP="00B140DF">
      <w:pPr>
        <w:pStyle w:val="p1"/>
      </w:pPr>
      <w:r>
        <w:t>There are no events on at the Houses of Parliament today. The next event will be on the 13th June 2017.</w:t>
      </w:r>
    </w:p>
    <w:p w14:paraId="4FF692F4" w14:textId="77777777" w:rsidR="00B140DF" w:rsidRDefault="00B140DF" w:rsidP="00B140DF">
      <w:pPr>
        <w:pStyle w:val="p2"/>
      </w:pPr>
    </w:p>
    <w:p w14:paraId="417086C3" w14:textId="77777777" w:rsidR="00B140DF" w:rsidRDefault="00B140DF" w:rsidP="00B140DF">
      <w:pPr>
        <w:pStyle w:val="p2"/>
      </w:pPr>
    </w:p>
    <w:p w14:paraId="14EEC4CE" w14:textId="77777777" w:rsidR="00B140DF" w:rsidRDefault="00B140DF" w:rsidP="00B140DF">
      <w:pPr>
        <w:pStyle w:val="p2"/>
      </w:pPr>
    </w:p>
    <w:p w14:paraId="2700BDC6" w14:textId="77777777" w:rsidR="00B140DF" w:rsidRDefault="00B140DF" w:rsidP="00B140DF">
      <w:pPr>
        <w:pStyle w:val="p1"/>
      </w:pPr>
      <w:r>
        <w:rPr>
          <w:b/>
          <w:bCs/>
        </w:rPr>
        <w:t xml:space="preserve">Alexa, Ask Parliament What's on in the </w:t>
      </w:r>
      <w:del w:id="35" w:author="MAYERS, Alan" w:date="2017-06-14T14:49:00Z">
        <w:r w:rsidDel="00FE24D6">
          <w:rPr>
            <w:b/>
            <w:bCs/>
          </w:rPr>
          <w:delText>lords</w:delText>
        </w:r>
      </w:del>
      <w:ins w:id="36" w:author="MAYERS, Alan" w:date="2017-06-14T14:49:00Z">
        <w:r w:rsidR="00FE24D6">
          <w:rPr>
            <w:b/>
            <w:bCs/>
          </w:rPr>
          <w:t>Lords</w:t>
        </w:r>
      </w:ins>
    </w:p>
    <w:p w14:paraId="627D0B7A" w14:textId="77777777" w:rsidR="00B140DF" w:rsidRDefault="00B140DF" w:rsidP="00B140DF">
      <w:pPr>
        <w:pStyle w:val="p1"/>
      </w:pPr>
      <w:r>
        <w:t>There are no events on at the House of Lords today. The next event will be on the 13th June 2017.</w:t>
      </w:r>
    </w:p>
    <w:p w14:paraId="722E2A26" w14:textId="77777777" w:rsidR="00B140DF" w:rsidRDefault="00B140DF" w:rsidP="00B140DF">
      <w:pPr>
        <w:pStyle w:val="p2"/>
      </w:pPr>
    </w:p>
    <w:p w14:paraId="7013E40B" w14:textId="77777777" w:rsidR="00B140DF" w:rsidRDefault="00B140DF" w:rsidP="00B140DF">
      <w:pPr>
        <w:pStyle w:val="p2"/>
      </w:pPr>
    </w:p>
    <w:p w14:paraId="46207E18" w14:textId="77777777" w:rsidR="00B140DF" w:rsidRDefault="00B140DF" w:rsidP="00B140DF">
      <w:pPr>
        <w:pStyle w:val="p2"/>
      </w:pPr>
    </w:p>
    <w:p w14:paraId="6792418C" w14:textId="77777777" w:rsidR="00B140DF" w:rsidRDefault="00B140DF" w:rsidP="00B140DF">
      <w:pPr>
        <w:pStyle w:val="p1"/>
      </w:pPr>
      <w:r>
        <w:rPr>
          <w:b/>
          <w:bCs/>
        </w:rPr>
        <w:t xml:space="preserve">Alexa, Ask Parliament </w:t>
      </w:r>
      <w:del w:id="37" w:author="MAYERS, Alan" w:date="2017-06-14T14:49:00Z">
        <w:r w:rsidDel="00FE24D6">
          <w:rPr>
            <w:b/>
            <w:bCs/>
          </w:rPr>
          <w:delText xml:space="preserve">what’s </w:delText>
        </w:r>
      </w:del>
      <w:ins w:id="38" w:author="MAYERS, Alan" w:date="2017-06-14T14:49:00Z">
        <w:r w:rsidR="00FE24D6">
          <w:rPr>
            <w:b/>
            <w:bCs/>
          </w:rPr>
          <w:t xml:space="preserve">What’s </w:t>
        </w:r>
      </w:ins>
      <w:r>
        <w:rPr>
          <w:b/>
          <w:bCs/>
        </w:rPr>
        <w:t xml:space="preserve">on at the </w:t>
      </w:r>
      <w:del w:id="39" w:author="MAYERS, Alan" w:date="2017-06-14T14:49:00Z">
        <w:r w:rsidDel="00FE24D6">
          <w:rPr>
            <w:b/>
            <w:bCs/>
          </w:rPr>
          <w:delText>commons</w:delText>
        </w:r>
      </w:del>
      <w:ins w:id="40" w:author="MAYERS, Alan" w:date="2017-06-14T14:49:00Z">
        <w:r w:rsidR="00FE24D6">
          <w:rPr>
            <w:b/>
            <w:bCs/>
          </w:rPr>
          <w:t>Commons</w:t>
        </w:r>
      </w:ins>
    </w:p>
    <w:p w14:paraId="70E98819" w14:textId="77777777" w:rsidR="00B140DF" w:rsidRDefault="00B140DF" w:rsidP="00B140DF">
      <w:pPr>
        <w:pStyle w:val="p1"/>
      </w:pPr>
      <w:r>
        <w:t>There are no events on at the House of Commons today. The next event will be on the 13th June 2017.</w:t>
      </w:r>
    </w:p>
    <w:p w14:paraId="4A172B08" w14:textId="77777777" w:rsidR="00E6317C" w:rsidRDefault="00F068E4">
      <w:pPr>
        <w:rPr>
          <w:ins w:id="41" w:author="MAYERS, Alan" w:date="2017-06-14T14:50:00Z"/>
        </w:rPr>
      </w:pPr>
    </w:p>
    <w:p w14:paraId="75DAA6CC" w14:textId="77777777" w:rsidR="00FE24D6" w:rsidRDefault="00FE24D6" w:rsidP="00FE24D6">
      <w:pPr>
        <w:pStyle w:val="p1"/>
        <w:rPr>
          <w:ins w:id="42" w:author="MAYERS, Alan" w:date="2017-06-14T14:51:00Z"/>
        </w:rPr>
      </w:pPr>
      <w:ins w:id="43" w:author="MAYERS, Alan" w:date="2017-06-14T14:50:00Z">
        <w:r>
          <w:t xml:space="preserve">Note: if the user opens parliament but using an </w:t>
        </w:r>
      </w:ins>
      <w:ins w:id="44" w:author="MAYERS, Alan" w:date="2017-06-14T14:51:00Z">
        <w:r>
          <w:t>unrecognised</w:t>
        </w:r>
      </w:ins>
      <w:ins w:id="45" w:author="MAYERS, Alan" w:date="2017-06-14T14:50:00Z">
        <w:r>
          <w:t xml:space="preserve"> </w:t>
        </w:r>
      </w:ins>
      <w:ins w:id="46" w:author="MAYERS, Alan" w:date="2017-06-14T14:51:00Z">
        <w:r>
          <w:t>phrase, will Alexa default back to: Welcome to Parliament. Say, 'what's on', to find out what’s happening today at the Houses of Parliament. Or say, 'help', for more information.</w:t>
        </w:r>
      </w:ins>
    </w:p>
    <w:p w14:paraId="603DD898" w14:textId="77777777" w:rsidR="00FE24D6" w:rsidRDefault="00FE24D6" w:rsidP="00FE24D6">
      <w:pPr>
        <w:pStyle w:val="p1"/>
        <w:rPr>
          <w:ins w:id="47" w:author="MAYERS, Alan" w:date="2017-06-14T14:51:00Z"/>
        </w:rPr>
      </w:pPr>
      <w:ins w:id="48" w:author="MAYERS, Alan" w:date="2017-06-14T14:51:00Z">
        <w:r>
          <w:t>—</w:t>
        </w:r>
      </w:ins>
    </w:p>
    <w:p w14:paraId="3FAB1C0E" w14:textId="77777777" w:rsidR="00FE24D6" w:rsidRDefault="00FE24D6" w:rsidP="00FE24D6">
      <w:pPr>
        <w:pStyle w:val="p1"/>
        <w:rPr>
          <w:ins w:id="49" w:author="RAYNER, Matthew" w:date="2017-06-14T16:07:00Z"/>
        </w:rPr>
      </w:pPr>
      <w:ins w:id="50" w:author="MAYERS, Alan" w:date="2017-06-14T14:51:00Z">
        <w:r>
          <w:t>Try saying, 'what's on'.</w:t>
        </w:r>
      </w:ins>
      <w:ins w:id="51" w:author="MAYERS, Alan" w:date="2017-06-14T14:52:00Z">
        <w:r>
          <w:t xml:space="preserve">  </w:t>
        </w:r>
      </w:ins>
      <w:ins w:id="52" w:author="MAYERS, Alan" w:date="2017-06-14T14:51:00Z">
        <w:r>
          <w:t>?</w:t>
        </w:r>
      </w:ins>
    </w:p>
    <w:p w14:paraId="09D61854" w14:textId="77777777" w:rsidR="00F068E4" w:rsidRDefault="00F068E4" w:rsidP="00FE24D6">
      <w:pPr>
        <w:pStyle w:val="p1"/>
        <w:rPr>
          <w:ins w:id="53" w:author="RAYNER, Matthew" w:date="2017-06-14T16:07:00Z"/>
        </w:rPr>
      </w:pPr>
    </w:p>
    <w:p w14:paraId="75700450" w14:textId="76EC9CA7" w:rsidR="00F068E4" w:rsidRDefault="00F068E4" w:rsidP="00FE24D6">
      <w:pPr>
        <w:pStyle w:val="p1"/>
        <w:rPr>
          <w:ins w:id="54" w:author="RAYNER, Matthew" w:date="2017-06-14T16:08:00Z"/>
          <w:color w:val="4472C4" w:themeColor="accent1"/>
        </w:rPr>
      </w:pPr>
      <w:ins w:id="55" w:author="RAYNER, Matthew" w:date="2017-06-14T16:07:00Z">
        <w:r>
          <w:rPr>
            <w:color w:val="4472C4" w:themeColor="accent1"/>
          </w:rPr>
          <w:t xml:space="preserve">As a rule, the Alexa service will only send the request to our skill if the user says a phrase it understands </w:t>
        </w:r>
      </w:ins>
      <w:ins w:id="56" w:author="RAYNER, Matthew" w:date="2017-06-14T16:08:00Z">
        <w:r>
          <w:rPr>
            <w:color w:val="4472C4" w:themeColor="accent1"/>
          </w:rPr>
          <w:t>–</w:t>
        </w:r>
      </w:ins>
      <w:ins w:id="57" w:author="RAYNER, Matthew" w:date="2017-06-14T16:07:00Z">
        <w:r>
          <w:rPr>
            <w:color w:val="4472C4" w:themeColor="accent1"/>
          </w:rPr>
          <w:t xml:space="preserve"> if </w:t>
        </w:r>
      </w:ins>
      <w:ins w:id="58" w:author="RAYNER, Matthew" w:date="2017-06-14T16:08:00Z">
        <w:r>
          <w:rPr>
            <w:color w:val="4472C4" w:themeColor="accent1"/>
          </w:rPr>
          <w:t>it somehow happens the skill defaults to saying ‘Goobye’ and closing – I can make it say the open message if you’d prefer?</w:t>
        </w:r>
      </w:ins>
    </w:p>
    <w:p w14:paraId="7FF50C7A" w14:textId="77777777" w:rsidR="00F068E4" w:rsidRDefault="00F068E4" w:rsidP="00FE24D6">
      <w:pPr>
        <w:pStyle w:val="p1"/>
        <w:rPr>
          <w:ins w:id="59" w:author="RAYNER, Matthew" w:date="2017-06-14T16:08:00Z"/>
          <w:color w:val="4472C4" w:themeColor="accent1"/>
        </w:rPr>
      </w:pPr>
    </w:p>
    <w:p w14:paraId="6E42A814" w14:textId="0E36F963" w:rsidR="00F068E4" w:rsidRPr="00F068E4" w:rsidRDefault="00F068E4" w:rsidP="00FE24D6">
      <w:pPr>
        <w:pStyle w:val="p1"/>
        <w:rPr>
          <w:ins w:id="60" w:author="MAYERS, Alan" w:date="2017-06-14T14:52:00Z"/>
          <w:color w:val="4472C4" w:themeColor="accent1"/>
          <w:rPrChange w:id="61" w:author="RAYNER, Matthew" w:date="2017-06-14T16:07:00Z">
            <w:rPr>
              <w:ins w:id="62" w:author="MAYERS, Alan" w:date="2017-06-14T14:52:00Z"/>
            </w:rPr>
          </w:rPrChange>
        </w:rPr>
      </w:pPr>
      <w:ins w:id="63" w:author="RAYNER, Matthew" w:date="2017-06-14T16:08:00Z">
        <w:r>
          <w:rPr>
            <w:color w:val="4472C4" w:themeColor="accent1"/>
          </w:rPr>
          <w:t>Might be strange if the user managed to get to it after saying a few different things?</w:t>
        </w:r>
      </w:ins>
      <w:bookmarkStart w:id="64" w:name="_GoBack"/>
      <w:bookmarkEnd w:id="64"/>
    </w:p>
    <w:p w14:paraId="226020F3" w14:textId="77777777" w:rsidR="00FE24D6" w:rsidRDefault="00FE24D6" w:rsidP="00FE24D6">
      <w:pPr>
        <w:pStyle w:val="p1"/>
        <w:rPr>
          <w:ins w:id="65" w:author="MAYERS, Alan" w:date="2017-06-14T14:51:00Z"/>
        </w:rPr>
      </w:pPr>
    </w:p>
    <w:p w14:paraId="7457C47E" w14:textId="77777777" w:rsidR="005E17A6" w:rsidRDefault="005E17A6">
      <w:pPr>
        <w:rPr>
          <w:ins w:id="66" w:author="MAYERS, Alan" w:date="2017-06-14T15:36:00Z"/>
        </w:rPr>
      </w:pPr>
    </w:p>
    <w:p w14:paraId="484BB543" w14:textId="1B759B5E" w:rsidR="00F068E4" w:rsidRDefault="005E17A6">
      <w:ins w:id="67" w:author="MAYERS, Alan" w:date="2017-06-14T15:36:00Z">
        <w:r>
          <w:t xml:space="preserve">Note: </w:t>
        </w:r>
      </w:ins>
    </w:p>
    <w:sectPr w:rsidR="00F068E4" w:rsidSect="00F450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YERS, Alan" w:date="2017-06-14T14:38:00Z" w:initials="MA">
    <w:p w14:paraId="426141A3" w14:textId="77777777" w:rsidR="00061BDC" w:rsidRDefault="00061BDC">
      <w:pPr>
        <w:pStyle w:val="CommentText"/>
      </w:pPr>
      <w:r>
        <w:rPr>
          <w:rStyle w:val="CommentReference"/>
        </w:rPr>
        <w:annotationRef/>
      </w:r>
      <w:r>
        <w:t>Should this be ‘at both the House of Commons, and House of Lords’ to assist the listener and prepare them for the two prompts?</w:t>
      </w:r>
    </w:p>
  </w:comment>
  <w:comment w:id="4" w:author="RAYNER, Matthew" w:date="2017-06-14T16:04:00Z" w:initials="RM">
    <w:p w14:paraId="72D1C180" w14:textId="2F3D1019" w:rsidR="00FD2D59" w:rsidRDefault="00FD2D59">
      <w:pPr>
        <w:pStyle w:val="CommentText"/>
      </w:pPr>
      <w:r>
        <w:rPr>
          <w:rStyle w:val="CommentReference"/>
        </w:rPr>
        <w:annotationRef/>
      </w:r>
      <w:r>
        <w:t xml:space="preserve">I’ve tried running this through the tester and it feels really long and repetitive </w:t>
      </w:r>
      <w:r>
        <w:sym w:font="Wingdings" w:char="F04C"/>
      </w:r>
    </w:p>
  </w:comment>
  <w:comment w:id="9" w:author="MAYERS, Alan" w:date="2017-06-14T14:40:00Z" w:initials="MA">
    <w:p w14:paraId="281FE807" w14:textId="77777777" w:rsidR="00061BDC" w:rsidRDefault="00061BDC">
      <w:pPr>
        <w:pStyle w:val="CommentText"/>
      </w:pPr>
      <w:r>
        <w:rPr>
          <w:rStyle w:val="CommentReference"/>
        </w:rPr>
        <w:annotationRef/>
      </w:r>
      <w:r>
        <w:t>Will Alexa understand if they use either the full ‘House of Commons/Lords’ at this point?</w:t>
      </w:r>
    </w:p>
  </w:comment>
  <w:comment w:id="10" w:author="RAYNER, Matthew" w:date="2017-06-14T15:56:00Z" w:initials="RM">
    <w:p w14:paraId="0C5780E3" w14:textId="13F8321A" w:rsidR="002B0327" w:rsidRDefault="002B0327">
      <w:pPr>
        <w:pStyle w:val="CommentText"/>
      </w:pPr>
      <w:r>
        <w:rPr>
          <w:rStyle w:val="CommentReference"/>
        </w:rPr>
        <w:annotationRef/>
      </w:r>
      <w:r>
        <w:t>It will understand ‘in/at’ the ‘commons/lord/house of commons/house of lords’</w:t>
      </w:r>
    </w:p>
  </w:comment>
  <w:comment w:id="16" w:author="MAYERS, Alan" w:date="2017-06-14T15:40:00Z" w:initials="MA">
    <w:p w14:paraId="7944A58C" w14:textId="6D9DB141" w:rsidR="00F75AE6" w:rsidRDefault="00F75AE6">
      <w:pPr>
        <w:pStyle w:val="CommentText"/>
      </w:pPr>
      <w:r>
        <w:rPr>
          <w:rStyle w:val="CommentReference"/>
        </w:rPr>
        <w:annotationRef/>
      </w:r>
      <w:r>
        <w:t>Should it be ‘in’ or ‘at’? It changes over the next four examples ‘in’ for Lords or ‘at’ for Commons?</w:t>
      </w:r>
    </w:p>
  </w:comment>
  <w:comment w:id="17" w:author="RAYNER, Matthew" w:date="2017-06-14T16:04:00Z" w:initials="RM">
    <w:p w14:paraId="03296CAC" w14:textId="673AB0DD" w:rsidR="00FD2D59" w:rsidRDefault="00FD2D59">
      <w:pPr>
        <w:pStyle w:val="CommentText"/>
      </w:pPr>
      <w:r>
        <w:rPr>
          <w:rStyle w:val="CommentReference"/>
        </w:rPr>
        <w:annotationRef/>
      </w:r>
      <w:r>
        <w:t xml:space="preserve">It can understand both </w:t>
      </w:r>
      <w:r>
        <w:sym w:font="Wingdings" w:char="F04A"/>
      </w:r>
    </w:p>
  </w:comment>
  <w:comment w:id="24" w:author="MAYERS, Alan" w:date="2017-06-14T15:38:00Z" w:initials="MA">
    <w:p w14:paraId="0A343D04" w14:textId="70D81835" w:rsidR="005E17A6" w:rsidRDefault="005E17A6">
      <w:pPr>
        <w:pStyle w:val="CommentText"/>
      </w:pPr>
      <w:r>
        <w:rPr>
          <w:rStyle w:val="CommentReference"/>
        </w:rPr>
        <w:annotationRef/>
      </w:r>
      <w:r>
        <w:t>‘at’ or ‘on’?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141A3" w15:done="0"/>
  <w15:commentEx w15:paraId="72D1C180" w15:paraIdParent="426141A3" w15:done="0"/>
  <w15:commentEx w15:paraId="281FE807" w15:done="0"/>
  <w15:commentEx w15:paraId="0C5780E3" w15:paraIdParent="281FE807" w15:done="0"/>
  <w15:commentEx w15:paraId="7944A58C" w15:done="0"/>
  <w15:commentEx w15:paraId="03296CAC" w15:paraIdParent="7944A58C" w15:done="0"/>
  <w15:commentEx w15:paraId="0A343D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YERS, Alan">
    <w15:presenceInfo w15:providerId="None" w15:userId="MAYERS, Alan"/>
  </w15:person>
  <w15:person w15:author="RAYNER, Matthew">
    <w15:presenceInfo w15:providerId="None" w15:userId="RAYNER, 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DF"/>
    <w:rsid w:val="00061BDC"/>
    <w:rsid w:val="0024512D"/>
    <w:rsid w:val="002B0327"/>
    <w:rsid w:val="005E17A6"/>
    <w:rsid w:val="00A009BE"/>
    <w:rsid w:val="00B140DF"/>
    <w:rsid w:val="00E51177"/>
    <w:rsid w:val="00F068E4"/>
    <w:rsid w:val="00F4506B"/>
    <w:rsid w:val="00F75AE6"/>
    <w:rsid w:val="00FD2D59"/>
    <w:rsid w:val="00FE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3A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140DF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B140DF"/>
    <w:rPr>
      <w:rFonts w:ascii="Helvetica" w:hAnsi="Helvetic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1B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B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B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B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B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B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MAYERS, Alan</dc:creator>
  <cp:keywords/>
  <dc:description/>
  <cp:lastModifiedBy>RAYNER, Matthew</cp:lastModifiedBy>
  <cp:revision>3</cp:revision>
  <dcterms:created xsi:type="dcterms:W3CDTF">2017-06-14T14:48:00Z</dcterms:created>
  <dcterms:modified xsi:type="dcterms:W3CDTF">2017-06-14T15:09:00Z</dcterms:modified>
</cp:coreProperties>
</file>